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CA7" w:rsidRDefault="00A94CA7" w:rsidP="00A94CA7">
      <w:pPr>
        <w:pStyle w:val="Title"/>
      </w:pPr>
      <w:r>
        <w:t xml:space="preserve">Requirement/Planning Analysis – Template </w:t>
      </w:r>
      <w:proofErr w:type="spellStart"/>
      <w:r>
        <w:t>Eval</w:t>
      </w:r>
      <w:proofErr w:type="spellEnd"/>
      <w:r>
        <w:t xml:space="preserve"> Reports</w:t>
      </w:r>
    </w:p>
    <w:p w:rsidR="00A94CA7" w:rsidRPr="00A94CA7" w:rsidRDefault="00A94CA7" w:rsidP="00A94CA7"/>
    <w:p w:rsidR="008F55FD" w:rsidRDefault="00E76646" w:rsidP="00E76646">
      <w:pPr>
        <w:pStyle w:val="Heading2"/>
      </w:pPr>
      <w:r w:rsidRPr="00E76646">
        <w:t>Purpose</w:t>
      </w:r>
    </w:p>
    <w:p w:rsidR="00E76646" w:rsidRDefault="00E76646" w:rsidP="00E76646">
      <w:pPr>
        <w:pStyle w:val="ListParagraph"/>
        <w:numPr>
          <w:ilvl w:val="0"/>
          <w:numId w:val="1"/>
        </w:numPr>
      </w:pPr>
      <w:r>
        <w:t xml:space="preserve">To provide a “quick-start” template for those seeking to write </w:t>
      </w:r>
      <w:ins w:id="0" w:author="Howard Kramer" w:date="2016-09-15T20:40:00Z">
        <w:r w:rsidR="00E77CAC">
          <w:t xml:space="preserve">or request </w:t>
        </w:r>
      </w:ins>
      <w:r>
        <w:t>an Accessibility Evaluation Report</w:t>
      </w:r>
    </w:p>
    <w:p w:rsidR="00E76646" w:rsidRDefault="00E76646" w:rsidP="00E76646">
      <w:pPr>
        <w:pStyle w:val="Heading2"/>
      </w:pPr>
      <w:r>
        <w:t>Audience</w:t>
      </w:r>
    </w:p>
    <w:p w:rsidR="00E76646" w:rsidRDefault="00E77CAC" w:rsidP="00E76646">
      <w:pPr>
        <w:pStyle w:val="ListParagraph"/>
        <w:numPr>
          <w:ilvl w:val="0"/>
          <w:numId w:val="1"/>
        </w:numPr>
      </w:pPr>
      <w:ins w:id="1" w:author="Howard Kramer" w:date="2016-09-15T20:46:00Z">
        <w:r>
          <w:t xml:space="preserve">This could include anyone involved in the management, design or coding of websites, </w:t>
        </w:r>
      </w:ins>
      <w:ins w:id="2" w:author="Howard Kramer" w:date="2016-09-15T20:47:00Z">
        <w:r>
          <w:t>including</w:t>
        </w:r>
      </w:ins>
      <w:ins w:id="3" w:author="Howard Kramer" w:date="2016-09-15T20:46:00Z">
        <w:r>
          <w:t>:</w:t>
        </w:r>
      </w:ins>
      <w:ins w:id="4" w:author="Howard Kramer" w:date="2016-09-15T20:47:00Z">
        <w:r>
          <w:t xml:space="preserve"> </w:t>
        </w:r>
      </w:ins>
      <w:del w:id="5" w:author="Howard Kramer" w:date="2016-09-15T20:47:00Z">
        <w:r w:rsidR="00E76646" w:rsidRPr="00E76646" w:rsidDel="00E77CAC">
          <w:delText>P</w:delText>
        </w:r>
      </w:del>
      <w:ins w:id="6" w:author="Howard Kramer" w:date="2016-09-15T20:47:00Z">
        <w:r>
          <w:t>p</w:t>
        </w:r>
      </w:ins>
      <w:r w:rsidR="00E76646" w:rsidRPr="00E76646">
        <w:t xml:space="preserve">roject managers, planners, small business owners, </w:t>
      </w:r>
      <w:ins w:id="7" w:author="Howard Kramer" w:date="2016-09-15T20:45:00Z">
        <w:r>
          <w:t xml:space="preserve">government agencies, large and medium size corporations, </w:t>
        </w:r>
      </w:ins>
      <w:r w:rsidR="00E76646" w:rsidRPr="00E76646">
        <w:t>d</w:t>
      </w:r>
      <w:r w:rsidR="00E76646">
        <w:t>eveloper leads, design managers, accessibility evaluators and specialists</w:t>
      </w:r>
      <w:bookmarkStart w:id="8" w:name="_GoBack"/>
      <w:bookmarkEnd w:id="8"/>
    </w:p>
    <w:p w:rsidR="00E76646" w:rsidRDefault="00E76646" w:rsidP="00E76646">
      <w:pPr>
        <w:pStyle w:val="Heading2"/>
      </w:pPr>
      <w:r>
        <w:t>Objectives (I.e. Required Updates)</w:t>
      </w:r>
    </w:p>
    <w:p w:rsidR="00E76646" w:rsidRDefault="00E76646" w:rsidP="00E76646">
      <w:pPr>
        <w:pStyle w:val="ListParagraph"/>
        <w:numPr>
          <w:ilvl w:val="0"/>
          <w:numId w:val="1"/>
        </w:numPr>
      </w:pPr>
      <w:r>
        <w:t xml:space="preserve">All references and links to WCAG 1.0 need to be changed to WCAG 2.0 (at least 12 </w:t>
      </w:r>
      <w:r w:rsidR="00A94CA7">
        <w:t>occurrences</w:t>
      </w:r>
      <w:r>
        <w:t>)</w:t>
      </w:r>
    </w:p>
    <w:p w:rsidR="00E76646" w:rsidRDefault="00E76646" w:rsidP="00E76646">
      <w:pPr>
        <w:pStyle w:val="ListParagraph"/>
        <w:numPr>
          <w:ilvl w:val="0"/>
          <w:numId w:val="1"/>
        </w:numPr>
      </w:pPr>
      <w:r w:rsidRPr="00E76646">
        <w:t>Reference new eval</w:t>
      </w:r>
      <w:r>
        <w:t>uation</w:t>
      </w:r>
      <w:r w:rsidRPr="00E76646">
        <w:t xml:space="preserve"> report</w:t>
      </w:r>
      <w:r>
        <w:t xml:space="preserve"> tool in introduction</w:t>
      </w:r>
    </w:p>
    <w:p w:rsidR="00E76646" w:rsidRDefault="00E76646" w:rsidP="00E76646">
      <w:pPr>
        <w:pStyle w:val="ListParagraph"/>
        <w:numPr>
          <w:ilvl w:val="0"/>
          <w:numId w:val="1"/>
        </w:numPr>
      </w:pPr>
      <w:r>
        <w:t>Possibly mention Easy C</w:t>
      </w:r>
      <w:r w:rsidRPr="00E76646">
        <w:t xml:space="preserve">hecks in first paragraph as a potential first step for someone </w:t>
      </w:r>
      <w:r w:rsidR="00A94CA7">
        <w:t>new to this process (</w:t>
      </w:r>
      <w:proofErr w:type="spellStart"/>
      <w:r w:rsidR="00A94CA7">
        <w:t>Shadi’s</w:t>
      </w:r>
      <w:proofErr w:type="spellEnd"/>
      <w:r w:rsidR="00A94CA7">
        <w:t xml:space="preserve"> suggestion)</w:t>
      </w:r>
    </w:p>
    <w:p w:rsidR="00A94CA7" w:rsidRDefault="00A94CA7" w:rsidP="00A94CA7">
      <w:pPr>
        <w:pStyle w:val="ListParagraph"/>
        <w:numPr>
          <w:ilvl w:val="0"/>
          <w:numId w:val="1"/>
        </w:numPr>
      </w:pPr>
      <w:r>
        <w:t>S</w:t>
      </w:r>
      <w:r w:rsidRPr="00A94CA7">
        <w:t xml:space="preserve">ync report format with what new report tool generator produces. </w:t>
      </w:r>
      <w:r>
        <w:t xml:space="preserve">(This might include </w:t>
      </w:r>
      <w:r w:rsidRPr="00A94CA7">
        <w:t>recommend</w:t>
      </w:r>
      <w:r>
        <w:t>ing</w:t>
      </w:r>
      <w:r w:rsidRPr="00A94CA7">
        <w:t xml:space="preserve"> changes to language/terminology for the report tools generator if the current tem</w:t>
      </w:r>
      <w:r>
        <w:t>plate report document is better).</w:t>
      </w:r>
    </w:p>
    <w:p w:rsidR="00A94CA7" w:rsidRDefault="00A94CA7" w:rsidP="00A94CA7">
      <w:pPr>
        <w:pStyle w:val="ListParagraph"/>
        <w:numPr>
          <w:ilvl w:val="0"/>
          <w:numId w:val="1"/>
        </w:numPr>
      </w:pPr>
      <w:r>
        <w:t>R</w:t>
      </w:r>
      <w:r w:rsidRPr="00A94CA7">
        <w:t>e</w:t>
      </w:r>
      <w:r>
        <w:t xml:space="preserve">sources should include pointers to </w:t>
      </w:r>
      <w:r w:rsidRPr="00A94CA7">
        <w:t>BAD</w:t>
      </w:r>
    </w:p>
    <w:p w:rsidR="00A94CA7" w:rsidRPr="00E76646" w:rsidRDefault="00A94CA7" w:rsidP="00A94CA7">
      <w:pPr>
        <w:pStyle w:val="ListParagraph"/>
        <w:numPr>
          <w:ilvl w:val="0"/>
          <w:numId w:val="1"/>
        </w:numPr>
      </w:pPr>
      <w:r>
        <w:t>Conduct other resource updates (in reference area) as appropriate</w:t>
      </w:r>
    </w:p>
    <w:sectPr w:rsidR="00A94CA7" w:rsidRPr="00E7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F68DD"/>
    <w:multiLevelType w:val="hybridMultilevel"/>
    <w:tmpl w:val="6284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ward Kramer">
    <w15:presenceInfo w15:providerId="Windows Live" w15:userId="339908c7cb4ad2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46"/>
    <w:rsid w:val="005A5453"/>
    <w:rsid w:val="005C5F5C"/>
    <w:rsid w:val="00A94CA7"/>
    <w:rsid w:val="00C86A9D"/>
    <w:rsid w:val="00E76646"/>
    <w:rsid w:val="00E7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34174-5D61-45C5-89A7-8273D94D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646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E766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4C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C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Kramer</dc:creator>
  <cp:keywords/>
  <dc:description/>
  <cp:lastModifiedBy>Howard Kramer</cp:lastModifiedBy>
  <cp:revision>2</cp:revision>
  <dcterms:created xsi:type="dcterms:W3CDTF">2016-09-16T03:09:00Z</dcterms:created>
  <dcterms:modified xsi:type="dcterms:W3CDTF">2016-09-16T03:09:00Z</dcterms:modified>
</cp:coreProperties>
</file>